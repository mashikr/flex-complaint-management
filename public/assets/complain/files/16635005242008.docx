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w:rsidR="1C3B65A0" w:rsidP="1C3B65A0" w:rsidRDefault="1C3B65A0" w14:paraId="3FF08234" w14:textId="726104C6">
      <w:pPr>
        <w:jc w:val="center"/>
        <w:rPr>
          <w:rFonts w:ascii="Harlow Solid Italic" w:hAnsi="Harlow Solid Italic"/>
          <w:b w:val="1"/>
          <w:bCs w:val="1"/>
          <w:color w:val="7030A0"/>
          <w:sz w:val="32"/>
          <w:szCs w:val="32"/>
        </w:rPr>
      </w:pPr>
    </w:p>
    <w:p xmlns:wp14="http://schemas.microsoft.com/office/word/2010/wordml" w:rsidR="007C486B" w:rsidRDefault="00C748E8" w14:paraId="6A4F639D" wp14:textId="77777777">
      <w:pPr>
        <w:jc w:val="center"/>
        <w:rPr>
          <w:rFonts w:ascii="Harlow Solid Italic" w:hAnsi="Harlow Solid Italic"/>
          <w:b/>
          <w:color w:val="7030A0"/>
          <w:sz w:val="32"/>
          <w:szCs w:val="32"/>
        </w:rPr>
      </w:pPr>
      <w:r>
        <w:rPr>
          <w:rFonts w:ascii="Harlow Solid Italic" w:hAnsi="Harlow Solid Italic"/>
          <w:b/>
          <w:noProof/>
          <w:color w:val="7030A0"/>
          <w:sz w:val="32"/>
          <w:szCs w:val="32"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7216" behindDoc="0" locked="0" layoutInCell="1" allowOverlap="1" wp14:anchorId="0FE1C8AE" wp14:editId="7777777">
                <wp:simplePos x="0" y="0"/>
                <wp:positionH relativeFrom="margin">
                  <wp:posOffset>396240</wp:posOffset>
                </wp:positionH>
                <wp:positionV relativeFrom="margin">
                  <wp:posOffset>546100</wp:posOffset>
                </wp:positionV>
                <wp:extent cx="5013960" cy="2814955"/>
                <wp:effectExtent l="186690" t="193675" r="114300" b="0"/>
                <wp:wrapSquare wrapText="bothSides"/>
                <wp:docPr id="1" name="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013960" cy="281495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="00C748E8" w:rsidP="00C748E8" w:rsidRDefault="00C748E8" w14:paraId="499C18B1" wp14:textId="77777777">
                            <w:pPr>
                              <w:jc w:val="center"/>
                              <w:rPr>
                                <w:rFonts w:ascii="Vivaldi" w:hAnsi="Vivaldi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Vivaldi" w:hAnsi="Vivaldi"/>
                                <w:color w:val="00B0F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206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Noakhali Science and Technology University</w:t>
                            </w:r>
                          </w:p>
                        </w:txbxContent>
                      </wps:txbx>
                      <wps:bodyPr spcFirstLastPara="1" wrap="square" numCol="1" fromWordArt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78E006FB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028" style="position:absolute;left:0;text-align:left;margin-left:31.2pt;margin-top:43pt;width:394.8pt;height:221.6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">
                <o:lock v:ext="edit" shapetype="t"/>
                <v:textbox style="mso-fit-shape-to-text:t">
                  <w:txbxContent>
                    <w:p w:rsidR="00C748E8" w:rsidP="00C748E8" w:rsidRDefault="00C748E8" w14:paraId="79029F23" wp14:textId="77777777">
                      <w:pPr>
                        <w:jc w:val="center"/>
                        <w:rPr>
                          <w:rFonts w:ascii="Vivaldi" w:hAnsi="Vivaldi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Vivaldi" w:hAnsi="Vivaldi"/>
                          <w:color w:val="00B0F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2060"/>
                            </w14:solidFill>
                            <w14:prstDash w14:val="solid"/>
                            <w14:round/>
                          </w14:textOutline>
                        </w:rPr>
                        <w:t>Noakhali Science and Technology University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ascii="Harlow Solid Italic" w:hAnsi="Harlow Solid Italic"/>
          <w:b/>
          <w:noProof/>
          <w:color w:val="7030A0"/>
          <w:sz w:val="32"/>
          <w:szCs w:val="32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1C940356" wp14:editId="7777777">
            <wp:simplePos x="0" y="0"/>
            <wp:positionH relativeFrom="margin">
              <wp:posOffset>2219325</wp:posOffset>
            </wp:positionH>
            <wp:positionV relativeFrom="margin">
              <wp:posOffset>762000</wp:posOffset>
            </wp:positionV>
            <wp:extent cx="1495425" cy="1990725"/>
            <wp:effectExtent l="0" t="0" r="0" b="0"/>
            <wp:wrapSquare wrapText="bothSides"/>
            <wp:docPr id="3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189D">
        <w:rPr>
          <w:rFonts w:ascii="Harlow Solid Italic" w:hAnsi="Harlow Solid Italic"/>
          <w:b/>
          <w:color w:val="7030A0"/>
          <w:sz w:val="32"/>
          <w:szCs w:val="32"/>
        </w:rPr>
        <w:t>Department of Computer Science and Telecommunication Engineering</w:t>
      </w:r>
    </w:p>
    <w:p xmlns:wp14="http://schemas.microsoft.com/office/word/2010/wordml" w:rsidR="00BD2CDF" w:rsidRDefault="00BD2CDF" w14:paraId="672A6659" wp14:textId="77777777">
      <w:pPr>
        <w:jc w:val="center"/>
        <w:rPr>
          <w:rFonts w:ascii="Harlow Solid Italic" w:hAnsi="Harlow Solid Italic"/>
          <w:b/>
          <w:color w:val="7030A0"/>
          <w:sz w:val="32"/>
          <w:szCs w:val="32"/>
        </w:rPr>
      </w:pPr>
    </w:p>
    <w:p xmlns:wp14="http://schemas.microsoft.com/office/word/2010/wordml" w:rsidRPr="0054123A" w:rsidR="007C486B" w:rsidP="00AB1FD5" w:rsidRDefault="004617BC" w14:paraId="28D27797" wp14:textId="77777777">
      <w:pPr>
        <w:spacing w:after="0"/>
        <w:ind w:left="720"/>
        <w:rPr>
          <w:b/>
          <w:color w:val="0070C0"/>
          <w:sz w:val="32"/>
          <w:szCs w:val="32"/>
        </w:rPr>
      </w:pPr>
      <w:r>
        <w:rPr>
          <w:rFonts w:ascii="Bodoni MT" w:hAnsi="Bodoni MT"/>
          <w:b/>
          <w:color w:val="0070C0"/>
          <w:sz w:val="32"/>
          <w:szCs w:val="32"/>
        </w:rPr>
        <w:t>Assignment</w:t>
      </w:r>
      <w:r w:rsidRPr="00CB5D95" w:rsidR="003043A6">
        <w:rPr>
          <w:rFonts w:ascii="Bodoni MT" w:hAnsi="Bodoni MT"/>
          <w:b/>
          <w:color w:val="0070C0"/>
          <w:sz w:val="32"/>
          <w:szCs w:val="32"/>
        </w:rPr>
        <w:t xml:space="preserve"> </w:t>
      </w:r>
      <w:r w:rsidRPr="00CB5D95" w:rsidR="00247A51">
        <w:rPr>
          <w:rFonts w:ascii="Bodoni MT" w:hAnsi="Bodoni MT"/>
          <w:b/>
          <w:color w:val="0070C0"/>
          <w:sz w:val="32"/>
          <w:szCs w:val="32"/>
        </w:rPr>
        <w:t>O</w:t>
      </w:r>
      <w:r w:rsidRPr="00CB5D95" w:rsidR="00BD2CDF">
        <w:rPr>
          <w:rFonts w:ascii="Bodoni MT" w:hAnsi="Bodoni MT"/>
          <w:b/>
          <w:color w:val="0070C0"/>
          <w:sz w:val="32"/>
          <w:szCs w:val="32"/>
        </w:rPr>
        <w:t>n:</w:t>
      </w:r>
      <w:r w:rsidR="00A939A4">
        <w:rPr>
          <w:rFonts w:ascii="Bodoni MT" w:hAnsi="Bodoni MT"/>
          <w:b/>
          <w:color w:val="0070C0"/>
          <w:sz w:val="32"/>
          <w:szCs w:val="32"/>
        </w:rPr>
        <w:t xml:space="preserve"> 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>Short n</w:t>
      </w:r>
      <w:r w:rsidR="00090648">
        <w:rPr>
          <w:rFonts w:ascii="TimesNewRoman" w:hAnsi="TimesNewRoman" w:eastAsia="Times New Roman"/>
          <w:color w:val="000000"/>
          <w:sz w:val="32"/>
          <w:szCs w:val="32"/>
        </w:rPr>
        <w:t>otes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 xml:space="preserve"> </w:t>
      </w:r>
      <w:r w:rsidR="00090648">
        <w:rPr>
          <w:rFonts w:ascii="TimesNewRoman" w:hAnsi="TimesNewRoman" w:eastAsia="Times New Roman"/>
          <w:color w:val="000000"/>
          <w:sz w:val="32"/>
          <w:szCs w:val="32"/>
        </w:rPr>
        <w:t>o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>n</w:t>
      </w:r>
      <w:r w:rsidR="00090648">
        <w:rPr>
          <w:rFonts w:ascii="TimesNewRoman" w:hAnsi="TimesNewRoman" w:eastAsia="Times New Roman"/>
          <w:color w:val="000000"/>
          <w:sz w:val="32"/>
          <w:szCs w:val="32"/>
        </w:rPr>
        <w:t xml:space="preserve"> </w:t>
      </w:r>
      <w:r w:rsidRPr="00750C61" w:rsidR="00750C61">
        <w:rPr>
          <w:rFonts w:ascii="TimesNewRoman" w:hAnsi="TimesNewRoman" w:eastAsia="Times New Roman"/>
          <w:color w:val="000000"/>
          <w:sz w:val="32"/>
          <w:szCs w:val="32"/>
        </w:rPr>
        <w:t>Hypermedia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 xml:space="preserve">, </w:t>
      </w:r>
      <w:r w:rsidRPr="00750C61" w:rsidR="00750C61">
        <w:rPr>
          <w:rFonts w:ascii="TimesNewRoman" w:hAnsi="TimesNewRoman" w:eastAsia="Times New Roman"/>
          <w:color w:val="000000"/>
          <w:sz w:val="32"/>
          <w:szCs w:val="32"/>
        </w:rPr>
        <w:t>MIME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 xml:space="preserve">, DMMS, </w:t>
      </w:r>
      <w:r w:rsidRPr="00750C61" w:rsidR="00750C61">
        <w:rPr>
          <w:rFonts w:ascii="TimesNewRoman" w:hAnsi="TimesNewRoman" w:eastAsia="Times New Roman"/>
          <w:color w:val="000000"/>
          <w:sz w:val="32"/>
          <w:szCs w:val="32"/>
        </w:rPr>
        <w:t>MPEG-4</w:t>
      </w:r>
      <w:r w:rsidR="00750C61">
        <w:rPr>
          <w:rFonts w:ascii="TimesNewRoman" w:hAnsi="TimesNewRoman" w:eastAsia="Times New Roman"/>
          <w:color w:val="000000"/>
          <w:sz w:val="32"/>
          <w:szCs w:val="32"/>
        </w:rPr>
        <w:t>, MP3</w:t>
      </w:r>
    </w:p>
    <w:p xmlns:wp14="http://schemas.microsoft.com/office/word/2010/wordml" w:rsidRPr="00CB5D95" w:rsidR="007C486B" w:rsidP="003043A6" w:rsidRDefault="00F9189D" w14:paraId="2839D4A4" wp14:textId="77777777">
      <w:pPr>
        <w:spacing w:after="0" w:line="240" w:lineRule="auto"/>
        <w:ind w:firstLine="720"/>
        <w:rPr>
          <w:rFonts w:ascii="Times New Roman" w:hAnsi="Times New Roman" w:eastAsia="Times New Roman"/>
          <w:sz w:val="32"/>
          <w:szCs w:val="32"/>
        </w:rPr>
      </w:pPr>
      <w:r w:rsidRPr="00CB5D95">
        <w:rPr>
          <w:rFonts w:ascii="Bodoni MT" w:hAnsi="Bodoni MT"/>
          <w:b/>
          <w:color w:val="0070C0"/>
          <w:sz w:val="32"/>
          <w:szCs w:val="32"/>
        </w:rPr>
        <w:t>Course Code:</w:t>
      </w:r>
      <w:r w:rsidRPr="00CB5D95" w:rsidR="00BD2CDF">
        <w:rPr>
          <w:rFonts w:ascii="Bodoni MT" w:hAnsi="Bodoni MT"/>
          <w:b/>
          <w:color w:val="0070C0"/>
          <w:sz w:val="32"/>
          <w:szCs w:val="32"/>
        </w:rPr>
        <w:t xml:space="preserve"> </w:t>
      </w:r>
      <w:r w:rsidRPr="00CB5D95" w:rsidR="00247A51">
        <w:rPr>
          <w:rFonts w:ascii="TimesNewRoman" w:hAnsi="TimesNewRoman" w:eastAsia="Times New Roman"/>
          <w:color w:val="000000"/>
          <w:sz w:val="32"/>
          <w:szCs w:val="32"/>
        </w:rPr>
        <w:t xml:space="preserve">CSTE </w:t>
      </w:r>
      <w:r w:rsidR="00A939A4">
        <w:rPr>
          <w:rFonts w:ascii="TimesNewRoman" w:hAnsi="TimesNewRoman" w:eastAsia="Times New Roman"/>
          <w:color w:val="000000"/>
          <w:sz w:val="32"/>
          <w:szCs w:val="32"/>
        </w:rPr>
        <w:t>4</w:t>
      </w:r>
      <w:r w:rsidR="004617BC">
        <w:rPr>
          <w:rFonts w:ascii="TimesNewRoman" w:hAnsi="TimesNewRoman" w:eastAsia="Times New Roman"/>
          <w:color w:val="000000"/>
          <w:sz w:val="32"/>
          <w:szCs w:val="32"/>
        </w:rPr>
        <w:t>20</w:t>
      </w:r>
      <w:r w:rsidR="00090648">
        <w:rPr>
          <w:rFonts w:ascii="TimesNewRoman" w:hAnsi="TimesNewRoman" w:eastAsia="Times New Roman"/>
          <w:color w:val="000000"/>
          <w:sz w:val="32"/>
          <w:szCs w:val="32"/>
        </w:rPr>
        <w:t>3</w:t>
      </w:r>
    </w:p>
    <w:p xmlns:wp14="http://schemas.microsoft.com/office/word/2010/wordml" w:rsidRPr="003043A6" w:rsidR="003043A6" w:rsidP="00AB1FD5" w:rsidRDefault="00F9189D" w14:paraId="4D567A1E" wp14:textId="77777777">
      <w:pPr>
        <w:spacing w:after="0" w:line="240" w:lineRule="auto"/>
        <w:ind w:firstLine="720"/>
        <w:rPr>
          <w:rFonts w:ascii="Times New Roman" w:hAnsi="Times New Roman" w:eastAsia="Times New Roman"/>
          <w:sz w:val="24"/>
          <w:szCs w:val="24"/>
        </w:rPr>
      </w:pPr>
      <w:r w:rsidRPr="00CB5D95">
        <w:rPr>
          <w:rFonts w:ascii="Bodoni MT" w:hAnsi="Bodoni MT"/>
          <w:b/>
          <w:color w:val="0070C0"/>
          <w:sz w:val="32"/>
          <w:szCs w:val="32"/>
        </w:rPr>
        <w:t>Course Title:</w:t>
      </w:r>
      <w:r w:rsidRPr="00CB5D95" w:rsidR="006E7467">
        <w:rPr>
          <w:rFonts w:ascii="TimesNewRoman" w:hAnsi="TimesNewRoman" w:cs="TimesNewRoman"/>
          <w:sz w:val="32"/>
          <w:szCs w:val="32"/>
        </w:rPr>
        <w:t xml:space="preserve"> </w:t>
      </w:r>
      <w:r w:rsidR="00090648">
        <w:rPr>
          <w:rFonts w:ascii="TimesNewRoman" w:hAnsi="TimesNewRoman" w:eastAsia="Times New Roman"/>
          <w:color w:val="000000"/>
          <w:sz w:val="32"/>
          <w:szCs w:val="32"/>
        </w:rPr>
        <w:t>Multimedia Communication.</w:t>
      </w:r>
    </w:p>
    <w:p xmlns:wp14="http://schemas.microsoft.com/office/word/2010/wordml" w:rsidR="007C486B" w:rsidP="006E7467" w:rsidRDefault="006E7467" w14:paraId="0A37501D" wp14:textId="77777777">
      <w:pPr>
        <w:tabs>
          <w:tab w:val="left" w:pos="6330"/>
        </w:tabs>
        <w:spacing w:after="0"/>
        <w:rPr>
          <w:b/>
          <w:color w:val="7030A0"/>
          <w:sz w:val="32"/>
          <w:szCs w:val="32"/>
        </w:rPr>
      </w:pPr>
      <w:r>
        <w:rPr>
          <w:b/>
          <w:color w:val="7030A0"/>
          <w:sz w:val="32"/>
          <w:szCs w:val="32"/>
        </w:rPr>
        <w:tab/>
      </w:r>
    </w:p>
    <w:p xmlns:wp14="http://schemas.microsoft.com/office/word/2010/wordml" w:rsidR="009D448F" w:rsidP="006E7467" w:rsidRDefault="009D448F" w14:paraId="5DAB6C7B" wp14:textId="77777777">
      <w:pPr>
        <w:tabs>
          <w:tab w:val="left" w:pos="6330"/>
        </w:tabs>
        <w:spacing w:after="0"/>
        <w:rPr>
          <w:b/>
          <w:color w:val="7030A0"/>
          <w:sz w:val="32"/>
          <w:szCs w:val="32"/>
        </w:rPr>
      </w:pPr>
    </w:p>
    <w:tbl>
      <w:tblPr>
        <w:tblW w:w="9675" w:type="dxa"/>
        <w:tblInd w:w="-252" w:type="dxa"/>
        <w:tblBorders>
          <w:top w:val="dotDash" w:color="auto" w:sz="4" w:space="0"/>
          <w:left w:val="dotDash" w:color="auto" w:sz="4" w:space="0"/>
          <w:bottom w:val="dotDash" w:color="auto" w:sz="4" w:space="0"/>
          <w:right w:val="dotDash" w:color="auto" w:sz="4" w:space="0"/>
          <w:insideH w:val="dotDash" w:color="auto" w:sz="4" w:space="0"/>
          <w:insideV w:val="dotDash" w:color="auto" w:sz="4" w:space="0"/>
        </w:tblBorders>
        <w:tblLook w:val="04A0" w:firstRow="1" w:lastRow="0" w:firstColumn="1" w:lastColumn="0" w:noHBand="0" w:noVBand="1"/>
      </w:tblPr>
      <w:tblGrid>
        <w:gridCol w:w="4950"/>
        <w:gridCol w:w="4725"/>
      </w:tblGrid>
      <w:tr xmlns:wp14="http://schemas.microsoft.com/office/word/2010/wordml" w:rsidR="007C486B" w:rsidTr="00BD2CDF" w14:paraId="58240994" wp14:textId="77777777">
        <w:trPr>
          <w:trHeight w:val="3137"/>
        </w:trPr>
        <w:tc>
          <w:tcPr>
            <w:tcW w:w="4950" w:type="dxa"/>
          </w:tcPr>
          <w:p w:rsidR="006E7467" w:rsidRDefault="006E7467" w14:paraId="02EB378F" wp14:textId="77777777">
            <w:pPr>
              <w:spacing w:line="240" w:lineRule="auto"/>
              <w:jc w:val="center"/>
              <w:rPr>
                <w:b/>
                <w:color w:val="7030A0"/>
                <w:sz w:val="32"/>
                <w:szCs w:val="32"/>
                <w:u w:val="single"/>
              </w:rPr>
            </w:pPr>
          </w:p>
          <w:p w:rsidR="007C486B" w:rsidRDefault="00F9189D" w14:paraId="2F089F9F" wp14:textId="77777777">
            <w:pPr>
              <w:spacing w:line="240" w:lineRule="auto"/>
              <w:jc w:val="center"/>
              <w:rPr>
                <w:b/>
                <w:color w:val="7030A0"/>
                <w:sz w:val="32"/>
                <w:szCs w:val="32"/>
                <w:u w:val="single"/>
              </w:rPr>
            </w:pPr>
            <w:r>
              <w:rPr>
                <w:b/>
                <w:color w:val="7030A0"/>
                <w:sz w:val="32"/>
                <w:szCs w:val="32"/>
                <w:u w:val="single"/>
              </w:rPr>
              <w:t>Submitted to:</w:t>
            </w:r>
          </w:p>
          <w:p w:rsidR="004617BC" w:rsidRDefault="00750C61" w14:paraId="0AF314E1" wp14:textId="777777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A.Q.M. Salauddin Pathan </w:t>
            </w:r>
          </w:p>
          <w:p w:rsidR="007C486B" w:rsidRDefault="00090648" w14:paraId="01D0A0BA" wp14:textId="77777777">
            <w:pPr>
              <w:spacing w:after="0" w:line="240" w:lineRule="auto"/>
              <w:jc w:val="center"/>
              <w:rPr>
                <w:ins w:author="Ashikur Rahman" w:date="2019-07-08T02:19:00Z" w:id="0"/>
                <w:sz w:val="28"/>
                <w:szCs w:val="28"/>
              </w:rPr>
            </w:pPr>
            <w:r>
              <w:rPr>
                <w:sz w:val="28"/>
                <w:szCs w:val="28"/>
              </w:rPr>
              <w:t>Lecturer</w:t>
            </w:r>
          </w:p>
          <w:p w:rsidR="007C486B" w:rsidRDefault="00F9189D" w14:paraId="3E283BDD" wp14:textId="777777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Department of </w:t>
            </w:r>
            <w:r w:rsidR="003043A6">
              <w:rPr>
                <w:sz w:val="28"/>
                <w:szCs w:val="28"/>
              </w:rPr>
              <w:t>Computer Science and Telecommunication Engineering</w:t>
            </w:r>
          </w:p>
          <w:p w:rsidR="007C486B" w:rsidRDefault="007C486B" w14:paraId="6A05A809" wp14:textId="77777777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25" w:type="dxa"/>
          </w:tcPr>
          <w:p w:rsidR="006E7467" w:rsidRDefault="006E7467" w14:paraId="5A39BBE3" wp14:textId="77777777">
            <w:pPr>
              <w:spacing w:line="240" w:lineRule="auto"/>
              <w:jc w:val="center"/>
              <w:rPr>
                <w:b/>
                <w:color w:val="7030A0"/>
                <w:sz w:val="32"/>
                <w:szCs w:val="32"/>
                <w:u w:val="single"/>
              </w:rPr>
            </w:pPr>
          </w:p>
          <w:p w:rsidR="007C486B" w:rsidRDefault="00F9189D" w14:paraId="6321EBA8" wp14:textId="77777777">
            <w:pPr>
              <w:spacing w:line="240" w:lineRule="auto"/>
              <w:jc w:val="center"/>
              <w:rPr>
                <w:b/>
                <w:color w:val="7030A0"/>
                <w:sz w:val="32"/>
                <w:szCs w:val="32"/>
                <w:u w:val="single"/>
              </w:rPr>
            </w:pPr>
            <w:r>
              <w:rPr>
                <w:b/>
                <w:color w:val="7030A0"/>
                <w:sz w:val="32"/>
                <w:szCs w:val="32"/>
                <w:u w:val="single"/>
              </w:rPr>
              <w:t>Submitted by:</w:t>
            </w:r>
          </w:p>
          <w:p w:rsidR="007C486B" w:rsidRDefault="00B94047" w14:paraId="35005E47" wp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Md. Ashikur Rahman</w:t>
            </w:r>
          </w:p>
          <w:p w:rsidR="007C486B" w:rsidRDefault="00F9189D" w14:paraId="7050BEB9" wp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Roll no: ASH17010</w:t>
            </w:r>
            <w:r w:rsidR="00B94047"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</w:rPr>
              <w:t>M</w:t>
            </w:r>
          </w:p>
          <w:p w:rsidR="007C486B" w:rsidRDefault="002B1815" w14:paraId="2D7EECD6" wp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Year:</w:t>
            </w:r>
            <w:r w:rsidR="00AB1FD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0</w:t>
            </w:r>
            <w:r w:rsidR="005C0502">
              <w:rPr>
                <w:sz w:val="28"/>
                <w:szCs w:val="28"/>
              </w:rPr>
              <w:t>4</w:t>
            </w:r>
            <w:r w:rsidR="00BD2CDF">
              <w:rPr>
                <w:sz w:val="28"/>
                <w:szCs w:val="28"/>
              </w:rPr>
              <w:t>, Term:</w:t>
            </w:r>
            <w:r w:rsidR="00AB1FD5">
              <w:rPr>
                <w:sz w:val="28"/>
                <w:szCs w:val="28"/>
              </w:rPr>
              <w:t xml:space="preserve"> </w:t>
            </w:r>
            <w:r w:rsidR="00BD2CDF">
              <w:rPr>
                <w:sz w:val="28"/>
                <w:szCs w:val="28"/>
              </w:rPr>
              <w:t>0</w:t>
            </w:r>
            <w:r w:rsidR="00B94047">
              <w:rPr>
                <w:sz w:val="28"/>
                <w:szCs w:val="28"/>
              </w:rPr>
              <w:t>2</w:t>
            </w:r>
          </w:p>
          <w:p w:rsidR="007C486B" w:rsidRDefault="00F9189D" w14:paraId="44545DF3" wp14:textId="77777777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Session: 2016-2017</w:t>
            </w:r>
          </w:p>
        </w:tc>
      </w:tr>
    </w:tbl>
    <w:p xmlns:wp14="http://schemas.microsoft.com/office/word/2010/wordml" w:rsidR="00FC5068" w:rsidP="0054123A" w:rsidRDefault="00FC5068" w14:paraId="41C8F396" wp14:textId="77777777">
      <w:pPr>
        <w:rPr>
          <w:color w:val="7030A0"/>
          <w:sz w:val="32"/>
          <w:szCs w:val="32"/>
        </w:rPr>
      </w:pPr>
    </w:p>
    <w:p xmlns:wp14="http://schemas.microsoft.com/office/word/2010/wordml" w:rsidRPr="00BD2CDF" w:rsidR="007C486B" w:rsidP="00BD2CDF" w:rsidRDefault="002B1815" w14:paraId="73037102" wp14:textId="77777777">
      <w:pPr>
        <w:jc w:val="center"/>
        <w:rPr>
          <w:color w:val="7030A0"/>
          <w:sz w:val="32"/>
          <w:szCs w:val="32"/>
        </w:rPr>
      </w:pPr>
      <w:r>
        <w:rPr>
          <w:color w:val="7030A0"/>
          <w:sz w:val="32"/>
          <w:szCs w:val="32"/>
        </w:rPr>
        <w:t xml:space="preserve">Date of submission: </w:t>
      </w:r>
      <w:r w:rsidR="003473E4">
        <w:rPr>
          <w:color w:val="7030A0"/>
          <w:sz w:val="32"/>
          <w:szCs w:val="32"/>
        </w:rPr>
        <w:t xml:space="preserve"> </w:t>
      </w:r>
      <w:r w:rsidR="00AB1FD5">
        <w:rPr>
          <w:color w:val="7030A0"/>
          <w:sz w:val="32"/>
          <w:szCs w:val="32"/>
        </w:rPr>
        <w:t>1</w:t>
      </w:r>
      <w:r w:rsidR="00090648">
        <w:rPr>
          <w:color w:val="7030A0"/>
          <w:sz w:val="32"/>
          <w:szCs w:val="32"/>
        </w:rPr>
        <w:t>5</w:t>
      </w:r>
      <w:r w:rsidR="000429C2">
        <w:rPr>
          <w:color w:val="7030A0"/>
          <w:sz w:val="32"/>
          <w:szCs w:val="32"/>
        </w:rPr>
        <w:t>.</w:t>
      </w:r>
      <w:r w:rsidR="00090648">
        <w:rPr>
          <w:color w:val="7030A0"/>
          <w:sz w:val="32"/>
          <w:szCs w:val="32"/>
        </w:rPr>
        <w:t>01</w:t>
      </w:r>
      <w:r w:rsidR="00BD2CDF">
        <w:rPr>
          <w:color w:val="7030A0"/>
          <w:sz w:val="32"/>
          <w:szCs w:val="32"/>
        </w:rPr>
        <w:t>.20</w:t>
      </w:r>
      <w:r w:rsidR="005C0502">
        <w:rPr>
          <w:color w:val="7030A0"/>
          <w:sz w:val="32"/>
          <w:szCs w:val="32"/>
        </w:rPr>
        <w:t>2</w:t>
      </w:r>
      <w:r w:rsidR="00090648">
        <w:rPr>
          <w:color w:val="7030A0"/>
          <w:sz w:val="32"/>
          <w:szCs w:val="32"/>
        </w:rPr>
        <w:t>2</w:t>
      </w:r>
    </w:p>
    <w:sectPr w:rsidRPr="00BD2CDF" w:rsidR="007C486B" w:rsidSect="009D44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orient="portrait" w:code="9"/>
      <w:pgMar w:top="1440" w:right="1440" w:bottom="1440" w:left="1440" w:header="720" w:footer="720" w:gutter="0"/>
      <w:pgBorders w:offsetFrom="page">
        <w:top w:val="thinThickThinMediumGap" w:color="002060" w:sz="24" w:space="24"/>
        <w:left w:val="thinThickThinMediumGap" w:color="002060" w:sz="24" w:space="24"/>
        <w:bottom w:val="thinThickThinMediumGap" w:color="002060" w:sz="24" w:space="24"/>
        <w:right w:val="thinThickThinMediumGap" w:color="002060" w:sz="2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B43E2C" w:rsidP="009D448F" w:rsidRDefault="00B43E2C" w14:paraId="60061E4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43E2C" w:rsidP="009D448F" w:rsidRDefault="00B43E2C" w14:paraId="44EAFD9C" wp14:textId="77777777">
      <w:pPr>
        <w:spacing w:after="0" w:line="240" w:lineRule="auto"/>
      </w:pPr>
      <w:r>
        <w:continuationSeparator/>
      </w:r>
    </w:p>
  </w:endnote>
  <w:endnote w:type="continuationNotice" w:id="1">
    <w:p xmlns:wp14="http://schemas.microsoft.com/office/word/2010/wordml" w:rsidR="00B43E2C" w:rsidRDefault="00B43E2C" w14:paraId="4B94D5A5" wp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arlow Solid Italic">
    <w:charset w:val="00"/>
    <w:family w:val="decorative"/>
    <w:pitch w:val="variable"/>
    <w:sig w:usb0="00000003" w:usb1="00000000" w:usb2="00000000" w:usb3="00000000" w:csb0="00000001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53128261" wp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3DEEC669" wp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0D0B940D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B43E2C" w:rsidP="009D448F" w:rsidRDefault="00B43E2C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43E2C" w:rsidP="009D448F" w:rsidRDefault="00B43E2C" w14:paraId="45FB0818" wp14:textId="77777777">
      <w:pPr>
        <w:spacing w:after="0" w:line="240" w:lineRule="auto"/>
      </w:pPr>
      <w:r>
        <w:continuationSeparator/>
      </w:r>
    </w:p>
  </w:footnote>
  <w:footnote w:type="continuationNotice" w:id="1">
    <w:p xmlns:wp14="http://schemas.microsoft.com/office/word/2010/wordml" w:rsidR="00B43E2C" w:rsidRDefault="00B43E2C" w14:paraId="049F31CB" wp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72A3D3EC" wp14:textId="77777777">
    <w:pPr>
      <w:pStyle w:val="Header"/>
    </w:pPr>
    <w:r>
      <w:rPr>
        <w:noProof/>
      </w:rPr>
      <w:pict w14:anchorId="173D7E65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22444" style="position:absolute;margin-left:0;margin-top:0;width:467.6pt;height:565.3pt;z-index:-251658752;mso-position-horizontal:center;mso-position-horizontal-relative:margin;mso-position-vertical:center;mso-position-vertical-relative:margin" o:spid="_x0000_s1026" o:allowincell="f" type="#_x0000_t75">
          <v:imagedata gain="19661f" blacklevel="22938f" o:title="15139573_151990951943369_1403257756_n" r:id="rId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62486C05" wp14:textId="77777777">
    <w:pPr>
      <w:pStyle w:val="Header"/>
    </w:pPr>
    <w:r>
      <w:rPr>
        <w:noProof/>
      </w:rPr>
      <w:pict w14:anchorId="6705CF3C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22445" style="position:absolute;margin-left:0;margin-top:0;width:467.6pt;height:565.3pt;z-index:-251657728;mso-position-horizontal:center;mso-position-horizontal-relative:margin;mso-position-vertical:center;mso-position-vertical-relative:margin" o:spid="_x0000_s1027" o:allowincell="f" type="#_x0000_t75">
          <v:imagedata gain="19661f" blacklevel="22938f" o:title="15139573_151990951943369_1403257756_n" r:id="rId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052B1" w:rsidRDefault="005052B1" w14:paraId="0E27B00A" wp14:textId="77777777">
    <w:pPr>
      <w:pStyle w:val="Header"/>
    </w:pPr>
    <w:r>
      <w:rPr>
        <w:noProof/>
      </w:rPr>
      <w:pict w14:anchorId="08178EF8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22443" style="position:absolute;margin-left:0;margin-top:0;width:467.6pt;height:565.3pt;z-index:-251659776;mso-position-horizontal:center;mso-position-horizontal-relative:margin;mso-position-vertical:center;mso-position-vertical-relative:margin" o:spid="_x0000_s1025" o:allowincell="f" type="#_x0000_t75">
          <v:imagedata gain="19661f" blacklevel="22938f" o:title="15139573_151990951943369_1403257756_n" r:id="rId1"/>
          <w10:wrap anchorx="margin" anchory="margin"/>
        </v:shape>
      </w:pic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86B"/>
    <w:rsid w:val="000429C2"/>
    <w:rsid w:val="00090648"/>
    <w:rsid w:val="000B37AF"/>
    <w:rsid w:val="0015131F"/>
    <w:rsid w:val="0020369C"/>
    <w:rsid w:val="002263DA"/>
    <w:rsid w:val="00247A51"/>
    <w:rsid w:val="002B1815"/>
    <w:rsid w:val="003043A6"/>
    <w:rsid w:val="003473E4"/>
    <w:rsid w:val="003674E9"/>
    <w:rsid w:val="00370316"/>
    <w:rsid w:val="003849D0"/>
    <w:rsid w:val="00397589"/>
    <w:rsid w:val="00432C64"/>
    <w:rsid w:val="004617BC"/>
    <w:rsid w:val="004E1426"/>
    <w:rsid w:val="005052B1"/>
    <w:rsid w:val="0054123A"/>
    <w:rsid w:val="00565218"/>
    <w:rsid w:val="005A1AAD"/>
    <w:rsid w:val="005C0502"/>
    <w:rsid w:val="006568CE"/>
    <w:rsid w:val="006E7467"/>
    <w:rsid w:val="00750C61"/>
    <w:rsid w:val="007C486B"/>
    <w:rsid w:val="00872CD3"/>
    <w:rsid w:val="00880B81"/>
    <w:rsid w:val="009D448F"/>
    <w:rsid w:val="00A939A4"/>
    <w:rsid w:val="00AB1FD5"/>
    <w:rsid w:val="00B1390B"/>
    <w:rsid w:val="00B43E2C"/>
    <w:rsid w:val="00B9323A"/>
    <w:rsid w:val="00B94047"/>
    <w:rsid w:val="00BD2CDF"/>
    <w:rsid w:val="00C47AB4"/>
    <w:rsid w:val="00C748E8"/>
    <w:rsid w:val="00CA04B7"/>
    <w:rsid w:val="00CB5D95"/>
    <w:rsid w:val="00CE7BED"/>
    <w:rsid w:val="00D612D8"/>
    <w:rsid w:val="00DF20BC"/>
    <w:rsid w:val="00E35737"/>
    <w:rsid w:val="00F9189D"/>
    <w:rsid w:val="00F93955"/>
    <w:rsid w:val="00FC5068"/>
    <w:rsid w:val="1C3B6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3DCF1B66"/>
  <w15:chartTrackingRefBased/>
  <w15:docId w15:val="{A749F000-68EE-4779-81F5-D7A53E302A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SimSun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C486B"/>
    <w:pPr>
      <w:spacing w:after="200" w:line="276" w:lineRule="auto"/>
    </w:pPr>
    <w:rPr>
      <w:rFonts w:cs="Times New Roman"/>
      <w:sz w:val="22"/>
      <w:szCs w:val="22"/>
      <w:lang w:eastAsia="en-US" w:bidi="ar-SA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D448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semiHidden/>
    <w:rsid w:val="009D448F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D448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/>
    <w:rsid w:val="009D448F"/>
    <w:rPr>
      <w:rFonts w:cs="Times New Roman"/>
    </w:rPr>
  </w:style>
  <w:style w:type="character" w:styleId="fontstyle01" w:customStyle="1">
    <w:name w:val="fontstyle01"/>
    <w:rsid w:val="003043A6"/>
    <w:rPr>
      <w:rFonts w:hint="default" w:ascii="TimesNewRoman" w:hAnsi="TimesNewRoman"/>
      <w:b w:val="0"/>
      <w:bCs w:val="0"/>
      <w:i w:val="0"/>
      <w:iCs w:val="0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DF20BC"/>
    <w:rPr>
      <w:rFonts w:cs="Times New Roman"/>
      <w:sz w:val="22"/>
      <w:szCs w:val="22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0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link w:val="BalloonText"/>
    <w:uiPriority w:val="99"/>
    <w:semiHidden/>
    <w:rsid w:val="00DF20BC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2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FA8127-FD0E-4827-97C4-11118F63BA8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</dc:creator>
  <keywords/>
  <lastModifiedBy>Ashikur Rahman</lastModifiedBy>
  <revision>23</revision>
  <dcterms:created xsi:type="dcterms:W3CDTF">2022-08-28T05:38:00.0000000Z</dcterms:created>
  <dcterms:modified xsi:type="dcterms:W3CDTF">2022-08-28T05:39:32.3159794Z</dcterms:modified>
</coreProperties>
</file>